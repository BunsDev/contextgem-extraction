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57924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D7377" w14:textId="3C6F9576" w:rsidR="00351C7C" w:rsidRDefault="0008342D">
          <w:pPr>
            <w:pStyle w:val="TOCHeading"/>
          </w:pPr>
          <w:r>
            <w:t>Summary</w:t>
          </w:r>
        </w:p>
        <w:p w14:paraId="277177A8" w14:textId="162D7782" w:rsidR="00351C7C" w:rsidRDefault="00351C7C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88867" w:history="1">
            <w:r w:rsidRPr="009800AB">
              <w:rPr>
                <w:rStyle w:val="Hyperlink"/>
                <w:noProof/>
              </w:rPr>
              <w:t>Third-Level Heading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42EB" w14:textId="018A40EF" w:rsidR="00351C7C" w:rsidRDefault="00351C7C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00288868" w:history="1">
            <w:r w:rsidRPr="009800AB">
              <w:rPr>
                <w:rStyle w:val="Hyperlink"/>
                <w:noProof/>
              </w:rPr>
              <w:t>Random Supplier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17E0" w14:textId="388693D7" w:rsidR="00351C7C" w:rsidRDefault="00351C7C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200288869" w:history="1">
            <w:r w:rsidRPr="009800AB">
              <w:rPr>
                <w:rStyle w:val="Hyperlink"/>
                <w:noProof/>
              </w:rPr>
              <w:t>This normal paragraph is styled as Heading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B26F" w14:textId="1561D0D0" w:rsidR="00351C7C" w:rsidRDefault="00351C7C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200288870" w:history="1">
            <w:r w:rsidRPr="009800AB">
              <w:rPr>
                <w:rStyle w:val="Hyperlink"/>
                <w:noProof/>
              </w:rPr>
              <w:t>3. Obligations of Receiving 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928A" w14:textId="64947B2D" w:rsidR="00351C7C" w:rsidRDefault="00351C7C">
          <w:r>
            <w:rPr>
              <w:b/>
              <w:bCs/>
              <w:noProof/>
            </w:rPr>
            <w:fldChar w:fldCharType="end"/>
          </w:r>
        </w:p>
      </w:sdtContent>
    </w:sdt>
    <w:p w14:paraId="124BB8E6" w14:textId="77777777" w:rsidR="00351C7C" w:rsidRDefault="00351C7C" w:rsidP="00C05404">
      <w:pPr>
        <w:pStyle w:val="Heading3"/>
      </w:pPr>
    </w:p>
    <w:p w14:paraId="315AE770" w14:textId="4995C8F8" w:rsidR="00C05404" w:rsidRDefault="00C05404" w:rsidP="00C05404">
      <w:pPr>
        <w:pStyle w:val="Heading3"/>
      </w:pPr>
      <w:bookmarkStart w:id="0" w:name="_Toc200288867"/>
      <w:proofErr w:type="gramStart"/>
      <w:r>
        <w:t>Third-Level</w:t>
      </w:r>
      <w:proofErr w:type="gramEnd"/>
      <w:r>
        <w:t xml:space="preserve"> Heading First</w:t>
      </w:r>
      <w:bookmarkEnd w:id="0"/>
    </w:p>
    <w:p w14:paraId="076D8750" w14:textId="77777777" w:rsidR="00C05404" w:rsidRDefault="00C05404" w:rsidP="00C05404">
      <w:pPr>
        <w:pStyle w:val="Heading1"/>
      </w:pPr>
      <w:bookmarkStart w:id="1" w:name="_Toc200288868"/>
      <w:r>
        <w:t>Random Supplier Agreement</w:t>
      </w:r>
      <w:bookmarkEnd w:id="1"/>
    </w:p>
    <w:p w14:paraId="0FECB074" w14:textId="77777777" w:rsidR="00C05404" w:rsidRDefault="00C05404" w:rsidP="00C05404"/>
    <w:p w14:paraId="063A01F3" w14:textId="77777777" w:rsidR="00C05404" w:rsidRDefault="00C05404" w:rsidP="00C05404">
      <w:r>
        <w:t xml:space="preserve">Checked checkbox: </w:t>
      </w:r>
      <w:sdt>
        <w:sdtPr>
          <w:id w:val="13933138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</w:p>
    <w:p w14:paraId="7A697667" w14:textId="77777777" w:rsidR="00C05404" w:rsidRPr="00EA3F74" w:rsidRDefault="00C05404" w:rsidP="00C05404">
      <w:r>
        <w:t xml:space="preserve">Date </w:t>
      </w:r>
      <w:proofErr w:type="spellStart"/>
      <w:r>
        <w:t>field</w:t>
      </w:r>
      <w:proofErr w:type="spellEnd"/>
      <w:r>
        <w:t xml:space="preserve">: </w:t>
      </w:r>
      <w:sdt>
        <w:sdtPr>
          <w:id w:val="208690850"/>
          <w:placeholder>
            <w:docPart w:val="786F1F9A89304CEC99C0BF20A98B8A07"/>
          </w:placeholder>
          <w:date w:fullDate="2025-04-17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t>4/17/2025</w:t>
          </w:r>
        </w:sdtContent>
      </w:sdt>
    </w:p>
    <w:p w14:paraId="3AF05749" w14:textId="77777777" w:rsidR="00C05404" w:rsidRDefault="00C05404" w:rsidP="00C05404">
      <w:r>
        <w:rPr>
          <w:rFonts w:ascii="Times New Roman" w:hAnsi="Times New Roman"/>
          <w:sz w:val="24"/>
        </w:rPr>
        <w:t xml:space="preserve">This sentence starts in Times New Roman, </w:t>
      </w:r>
      <w:r w:rsidRPr="006B2D2D">
        <w:rPr>
          <w:rFonts w:ascii="Comic Sans MS" w:hAnsi="Comic Sans MS"/>
          <w:b/>
          <w:bCs/>
          <w:sz w:val="28"/>
        </w:rPr>
        <w:t>switches to Comic Sans</w:t>
      </w:r>
      <w:r>
        <w:rPr>
          <w:rFonts w:ascii="Comic Sans MS" w:hAnsi="Comic Sans MS"/>
          <w:sz w:val="28"/>
        </w:rPr>
        <w:t xml:space="preserve">, </w:t>
      </w:r>
      <w:r>
        <w:rPr>
          <w:rFonts w:ascii="Arial" w:hAnsi="Arial"/>
          <w:sz w:val="20"/>
        </w:rPr>
        <w:t>and ends in Arial.</w:t>
      </w:r>
    </w:p>
    <w:p w14:paraId="31516DC0" w14:textId="77777777" w:rsidR="00C05404" w:rsidRDefault="00C05404" w:rsidP="00C05404">
      <w:r>
        <w:t xml:space="preserve">This paragraph </w:t>
      </w:r>
      <w:proofErr w:type="gramStart"/>
      <w:r>
        <w:t>starts</w:t>
      </w:r>
      <w:proofErr w:type="gramEnd"/>
      <w:r>
        <w:t xml:space="preserve"> left-aligned.</w:t>
      </w:r>
    </w:p>
    <w:p w14:paraId="1BEC3D9D" w14:textId="77777777" w:rsidR="00C05404" w:rsidRDefault="00C05404" w:rsidP="00C05404">
      <w:pPr>
        <w:jc w:val="center"/>
      </w:pPr>
      <w:r>
        <w:t>Now it's centered.</w:t>
      </w:r>
    </w:p>
    <w:p w14:paraId="510461DD" w14:textId="77777777" w:rsidR="00C05404" w:rsidRDefault="00C05404" w:rsidP="00C05404">
      <w:pPr>
        <w:jc w:val="both"/>
      </w:pPr>
      <w:proofErr w:type="gramStart"/>
      <w:r>
        <w:t>Finally</w:t>
      </w:r>
      <w:proofErr w:type="gramEnd"/>
      <w:r>
        <w:t xml:space="preserve"> it's justified with inconsistent spacing. </w:t>
      </w:r>
      <w:proofErr w:type="gramStart"/>
      <w:r>
        <w:t>Finally</w:t>
      </w:r>
      <w:proofErr w:type="gramEnd"/>
      <w:r>
        <w:t xml:space="preserve"> it's justified with inconsistent spacing. </w:t>
      </w:r>
      <w:proofErr w:type="gramStart"/>
      <w:r>
        <w:t>Finally</w:t>
      </w:r>
      <w:proofErr w:type="gramEnd"/>
      <w:r>
        <w:t xml:space="preserve"> it's justified with inconsistent spacing. </w:t>
      </w:r>
    </w:p>
    <w:p w14:paraId="302B2D1C" w14:textId="77777777" w:rsidR="00C05404" w:rsidRDefault="00C05404" w:rsidP="00C05404">
      <w:pPr>
        <w:jc w:val="both"/>
      </w:pPr>
      <w:r>
        <w:t>Intentionally duplicate paragraph.</w:t>
      </w:r>
    </w:p>
    <w:p w14:paraId="036E4C24" w14:textId="77777777" w:rsidR="00C05404" w:rsidRDefault="00C05404" w:rsidP="00C05404">
      <w:pPr>
        <w:jc w:val="both"/>
        <w:rPr>
          <w:ins w:id="2" w:author="Sergii Shcherbak" w:date="2025-06-07T23:18:00Z" w16du:dateUtc="2025-06-07T21:18:00Z"/>
        </w:rPr>
      </w:pPr>
      <w:r>
        <w:t>Intentionally duplicate paragraph.</w:t>
      </w:r>
    </w:p>
    <w:p w14:paraId="5D040147" w14:textId="10BE98BB" w:rsidR="00247FB4" w:rsidRDefault="00247FB4" w:rsidP="00C05404">
      <w:pPr>
        <w:jc w:val="both"/>
      </w:pPr>
      <w:ins w:id="3" w:author="Sergii Shcherbak" w:date="2025-06-07T23:18:00Z" w16du:dateUtc="2025-06-07T21:18:00Z">
        <w:r>
          <w:t>This paragraph is added in tracked changes.</w:t>
        </w:r>
      </w:ins>
    </w:p>
    <w:p w14:paraId="396BA0B3" w14:textId="77777777" w:rsidR="00C05404" w:rsidRDefault="00C05404" w:rsidP="00C05404">
      <w:r w:rsidRPr="00055BD7">
        <w:rPr>
          <w:b/>
          <w:bCs/>
        </w:rPr>
        <w:t>Paragraph with duplicate sentences.</w:t>
      </w:r>
      <w:r>
        <w:rPr>
          <w:b/>
          <w:bCs/>
        </w:rPr>
        <w:t xml:space="preserve"> </w:t>
      </w:r>
      <w:r w:rsidRPr="00055BD7">
        <w:rPr>
          <w:i/>
          <w:iCs/>
        </w:rPr>
        <w:t>Paragraph with duplicate sentences.</w:t>
      </w:r>
      <w:r>
        <w:rPr>
          <w:i/>
          <w:iCs/>
        </w:rPr>
        <w:t xml:space="preserve"> </w:t>
      </w:r>
      <w:r>
        <w:t>Paragraph with duplicate sentences.</w:t>
      </w:r>
    </w:p>
    <w:p w14:paraId="7100BF87" w14:textId="1305ACAD" w:rsidR="00C05404" w:rsidRDefault="00C05404" w:rsidP="00C05404">
      <w:pPr>
        <w:rPr>
          <w:ins w:id="4" w:author="Sergii Shcherbak" w:date="2025-06-07T23:18:00Z" w16du:dateUtc="2025-06-07T21:18:00Z"/>
        </w:rPr>
      </w:pPr>
      <w:r>
        <w:lastRenderedPageBreak/>
        <w:t>Paragraph with a</w:t>
      </w:r>
      <w:r w:rsidR="009F3713">
        <w:t xml:space="preserve"> </w:t>
      </w:r>
      <w:r w:rsidR="009F3713">
        <w:br/>
      </w:r>
      <w:proofErr w:type="spellStart"/>
      <w:r>
        <w:t>linebreak</w:t>
      </w:r>
      <w:proofErr w:type="spellEnd"/>
      <w:r>
        <w:t>.</w:t>
      </w:r>
    </w:p>
    <w:p w14:paraId="1A1E623A" w14:textId="77777777" w:rsidR="00247FB4" w:rsidRDefault="00247FB4" w:rsidP="00C05404">
      <w:pPr>
        <w:rPr>
          <w:ins w:id="5" w:author="Sergii Shcherbak" w:date="2025-06-07T23:18:00Z" w16du:dateUtc="2025-06-07T21:18:00Z"/>
        </w:rPr>
      </w:pPr>
    </w:p>
    <w:p w14:paraId="30B87AE5" w14:textId="30BB6336" w:rsidR="00247FB4" w:rsidDel="00247FB4" w:rsidRDefault="00247FB4" w:rsidP="00C05404">
      <w:pPr>
        <w:rPr>
          <w:moveFrom w:id="6" w:author="Sergii Shcherbak" w:date="2025-06-07T23:19:00Z" w16du:dateUtc="2025-06-07T21:19:00Z"/>
        </w:rPr>
      </w:pPr>
      <w:moveFromRangeStart w:id="7" w:author="Sergii Shcherbak" w:date="2025-06-07T23:19:00Z" w:name="move200230781"/>
      <w:moveFrom w:id="8" w:author="Sergii Shcherbak" w:date="2025-06-07T23:19:00Z" w16du:dateUtc="2025-06-07T21:19:00Z">
        <w:r w:rsidDel="00247FB4">
          <w:t>This paragraph is moved to before “Text box:”</w:t>
        </w:r>
      </w:moveFrom>
    </w:p>
    <w:moveFromRangeEnd w:id="7"/>
    <w:p w14:paraId="257E3CF5" w14:textId="77EFCDE1" w:rsidR="00FD72F1" w:rsidDel="00247FB4" w:rsidRDefault="00FD72F1" w:rsidP="00C05404">
      <w:pPr>
        <w:rPr>
          <w:del w:id="9" w:author="Sergii Shcherbak" w:date="2025-06-07T23:18:00Z" w16du:dateUtc="2025-06-07T21:18:00Z"/>
        </w:rPr>
      </w:pPr>
    </w:p>
    <w:p w14:paraId="34E94E9E" w14:textId="7A336F59" w:rsidR="009D11D1" w:rsidRDefault="009D11D1" w:rsidP="00C05404">
      <w:r>
        <w:t xml:space="preserve">Paragraph with a </w:t>
      </w:r>
      <w:hyperlink r:id="rId8" w:history="1">
        <w:r w:rsidRPr="009D11D1">
          <w:rPr>
            <w:rStyle w:val="Hyperlink"/>
          </w:rPr>
          <w:t>link</w:t>
        </w:r>
      </w:hyperlink>
      <w:r>
        <w:t>.</w:t>
      </w:r>
    </w:p>
    <w:p w14:paraId="38A85D16" w14:textId="3BF023E4" w:rsidR="009D4BFB" w:rsidRDefault="009D4BFB" w:rsidP="00C05404">
      <w:r>
        <w:t xml:space="preserve">Paragraph with </w:t>
      </w:r>
      <w:hyperlink r:id="rId9" w:history="1">
        <w:r w:rsidRPr="009D4BFB">
          <w:rPr>
            <w:rStyle w:val="Hyperlink"/>
          </w:rPr>
          <w:t>an extended link</w:t>
        </w:r>
      </w:hyperlink>
      <w:r>
        <w:t>.</w:t>
      </w:r>
    </w:p>
    <w:p w14:paraId="44C08957" w14:textId="77777777" w:rsidR="00C05404" w:rsidRDefault="00C05404" w:rsidP="00C05404">
      <w:pPr>
        <w:jc w:val="both"/>
      </w:pPr>
      <w:r>
        <w:t xml:space="preserve">Tracked change: </w:t>
      </w:r>
      <w:del w:id="10" w:author="Sergii Shcherbak" w:date="2025-04-17T21:40:00Z" w16du:dateUtc="2025-04-17T19:40:00Z">
        <w:r w:rsidDel="0073529C">
          <w:delText>removal</w:delText>
        </w:r>
      </w:del>
      <w:ins w:id="11" w:author="Sergii Shcherbak" w:date="2025-04-17T21:40:00Z" w16du:dateUtc="2025-04-17T19:40:00Z">
        <w:r>
          <w:t>and insertion</w:t>
        </w:r>
      </w:ins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05404" w14:paraId="73532242" w14:textId="77777777" w:rsidTr="00814F9F">
        <w:tc>
          <w:tcPr>
            <w:tcW w:w="5760" w:type="dxa"/>
            <w:gridSpan w:val="2"/>
          </w:tcPr>
          <w:p w14:paraId="2961ACA4" w14:textId="77777777" w:rsidR="00C05404" w:rsidRDefault="00C05404" w:rsidP="00814F9F">
            <w:r>
              <w:t>Merged cell</w:t>
            </w:r>
          </w:p>
        </w:tc>
        <w:tc>
          <w:tcPr>
            <w:tcW w:w="2880" w:type="dxa"/>
          </w:tcPr>
          <w:p w14:paraId="2328E7D9" w14:textId="77777777" w:rsidR="00C05404" w:rsidRDefault="00C05404" w:rsidP="00814F9F"/>
        </w:tc>
      </w:tr>
      <w:tr w:rsidR="00C05404" w14:paraId="56FD2407" w14:textId="77777777" w:rsidTr="00814F9F">
        <w:tc>
          <w:tcPr>
            <w:tcW w:w="2880" w:type="dxa"/>
          </w:tcPr>
          <w:p w14:paraId="5756212E" w14:textId="77777777" w:rsidR="00C05404" w:rsidRDefault="00C05404" w:rsidP="00814F9F">
            <w:r>
              <w:t>Row 2, Col 1</w:t>
            </w:r>
          </w:p>
        </w:tc>
        <w:tc>
          <w:tcPr>
            <w:tcW w:w="2880" w:type="dxa"/>
          </w:tcPr>
          <w:p w14:paraId="1E43CE6F" w14:textId="77777777" w:rsidR="00C05404" w:rsidRDefault="00C05404" w:rsidP="00814F9F">
            <w:r>
              <w:t xml:space="preserve">Row 2, </w:t>
            </w:r>
            <w:commentRangeStart w:id="12"/>
            <w:commentRangeStart w:id="13"/>
            <w:commentRangeStart w:id="14"/>
            <w:r>
              <w:t>Col 2</w:t>
            </w:r>
            <w:commentRangeEnd w:id="12"/>
            <w:r>
              <w:rPr>
                <w:rStyle w:val="CommentReference"/>
              </w:rPr>
              <w:commentReference w:id="12"/>
            </w:r>
            <w:commentRangeEnd w:id="13"/>
            <w:r w:rsidR="000F0AB7">
              <w:rPr>
                <w:rStyle w:val="CommentReference"/>
              </w:rPr>
              <w:commentReference w:id="13"/>
            </w:r>
            <w:commentRangeEnd w:id="14"/>
            <w:r w:rsidR="00C16EF2">
              <w:rPr>
                <w:rStyle w:val="CommentReference"/>
              </w:rPr>
              <w:commentReference w:id="14"/>
            </w:r>
          </w:p>
        </w:tc>
        <w:tc>
          <w:tcPr>
            <w:tcW w:w="2880" w:type="dxa"/>
          </w:tcPr>
          <w:p w14:paraId="2A53414E" w14:textId="77777777" w:rsidR="00C05404" w:rsidRDefault="00C05404" w:rsidP="00814F9F"/>
        </w:tc>
      </w:tr>
      <w:tr w:rsidR="00C05404" w14:paraId="1D810FF1" w14:textId="77777777" w:rsidTr="00814F9F">
        <w:tc>
          <w:tcPr>
            <w:tcW w:w="2880" w:type="dxa"/>
          </w:tcPr>
          <w:p w14:paraId="485C0073" w14:textId="77777777" w:rsidR="00C05404" w:rsidRDefault="00C05404" w:rsidP="00814F9F"/>
        </w:tc>
        <w:tc>
          <w:tcPr>
            <w:tcW w:w="2880" w:type="dxa"/>
          </w:tcPr>
          <w:p w14:paraId="0C8A28CD" w14:textId="77777777" w:rsidR="00C05404" w:rsidRDefault="00C05404" w:rsidP="00814F9F"/>
        </w:tc>
        <w:tc>
          <w:tcPr>
            <w:tcW w:w="2880" w:type="dxa"/>
          </w:tcPr>
          <w:p w14:paraId="2B4BFEF7" w14:textId="77777777" w:rsidR="00C05404" w:rsidRDefault="00C05404" w:rsidP="00814F9F"/>
        </w:tc>
      </w:tr>
    </w:tbl>
    <w:p w14:paraId="1FD9D38E" w14:textId="77777777" w:rsidR="00247FB4" w:rsidRDefault="00247FB4" w:rsidP="00247FB4">
      <w:pPr>
        <w:rPr>
          <w:moveTo w:id="15" w:author="Sergii Shcherbak" w:date="2025-06-07T23:19:00Z" w16du:dateUtc="2025-06-07T21:19:00Z"/>
        </w:rPr>
      </w:pPr>
      <w:moveToRangeStart w:id="16" w:author="Sergii Shcherbak" w:date="2025-06-07T23:19:00Z" w:name="move200230781"/>
      <w:moveTo w:id="17" w:author="Sergii Shcherbak" w:date="2025-06-07T23:19:00Z" w16du:dateUtc="2025-06-07T21:19:00Z">
        <w:r>
          <w:t>This paragraph is moved to before “Text box:”</w:t>
        </w:r>
      </w:moveTo>
    </w:p>
    <w:moveToRangeEnd w:id="16"/>
    <w:p w14:paraId="701A9EBA" w14:textId="77777777" w:rsidR="00247FB4" w:rsidRDefault="00247FB4" w:rsidP="00C05404">
      <w:pPr>
        <w:rPr>
          <w:ins w:id="18" w:author="Sergii Shcherbak" w:date="2025-06-07T23:19:00Z" w16du:dateUtc="2025-06-07T21:19:00Z"/>
        </w:rPr>
      </w:pPr>
    </w:p>
    <w:p w14:paraId="7B4D4B97" w14:textId="146E8CC2" w:rsidR="00C05404" w:rsidRDefault="00C05404" w:rsidP="00C05404">
      <w:r>
        <w:t>Text box:</w:t>
      </w:r>
    </w:p>
    <w:p w14:paraId="5F59E527" w14:textId="77777777" w:rsidR="00C05404" w:rsidRPr="00237EEC" w:rsidRDefault="00C05404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6F883A" wp14:editId="47C9FC0D">
                <wp:simplePos x="0" y="0"/>
                <wp:positionH relativeFrom="column">
                  <wp:posOffset>43891</wp:posOffset>
                </wp:positionH>
                <wp:positionV relativeFrom="paragraph">
                  <wp:posOffset>270561</wp:posOffset>
                </wp:positionV>
                <wp:extent cx="2360930" cy="1404620"/>
                <wp:effectExtent l="0" t="0" r="1524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0EAE" w14:textId="77777777" w:rsidR="00C05404" w:rsidRDefault="00C05404" w:rsidP="00C05404">
                            <w:r>
                              <w:t>TEXT BOX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6F8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5pt;margin-top:21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Q&#10;MpwW3QAAAAgBAAAPAAAAAAAAAAAAAAAAAGsEAABkcnMvZG93bnJldi54bWxQSwUGAAAAAAQABADz&#10;AAAAdQUAAAAA&#10;">
                <v:textbox style="mso-fit-shape-to-text:t">
                  <w:txbxContent>
                    <w:p w14:paraId="39CB0EAE" w14:textId="77777777" w:rsidR="00C05404" w:rsidRDefault="00C05404" w:rsidP="00C05404">
                      <w:r>
                        <w:t>TEXT BOX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6B8E868" w14:textId="77777777" w:rsidR="00C05404" w:rsidRDefault="00C05404" w:rsidP="00C05404"/>
    <w:p w14:paraId="06055E01" w14:textId="20904E36" w:rsidR="00176DD0" w:rsidRDefault="00176DD0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9EF0C6" wp14:editId="396047E5">
                <wp:simplePos x="0" y="0"/>
                <wp:positionH relativeFrom="column">
                  <wp:posOffset>54591</wp:posOffset>
                </wp:positionH>
                <wp:positionV relativeFrom="paragraph">
                  <wp:posOffset>274377</wp:posOffset>
                </wp:positionV>
                <wp:extent cx="2360930" cy="1404620"/>
                <wp:effectExtent l="0" t="0" r="15240" b="13970"/>
                <wp:wrapTopAndBottom/>
                <wp:docPr id="1570944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2217" w14:textId="77777777" w:rsidR="00176DD0" w:rsidRDefault="00176DD0" w:rsidP="00176DD0">
                            <w:r>
                              <w:t>TEXT BOX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9EF0C6" id="_x0000_s1027" type="#_x0000_t202" style="position:absolute;margin-left:4.3pt;margin-top:21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DVREIbcAAAACAEAAA8AAAAAAAAAAAAAAAAAbgQAAGRycy9kb3ducmV2LnhtbFBLBQYAAAAABAAE&#10;APMAAAB3BQAAAAA=&#10;">
                <v:textbox style="mso-fit-shape-to-text:t">
                  <w:txbxContent>
                    <w:p w14:paraId="69002217" w14:textId="77777777" w:rsidR="00176DD0" w:rsidRDefault="00176DD0" w:rsidP="00176DD0">
                      <w:r>
                        <w:t>TEXT BOX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6A792E" w14:textId="59AF2A0A" w:rsidR="00D276A3" w:rsidRDefault="00D276A3" w:rsidP="00C054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03C875" wp14:editId="2661F579">
                <wp:simplePos x="0" y="0"/>
                <wp:positionH relativeFrom="column">
                  <wp:posOffset>0</wp:posOffset>
                </wp:positionH>
                <wp:positionV relativeFrom="paragraph">
                  <wp:posOffset>365921</wp:posOffset>
                </wp:positionV>
                <wp:extent cx="2360930" cy="1404620"/>
                <wp:effectExtent l="0" t="0" r="15240" b="14605"/>
                <wp:wrapTopAndBottom/>
                <wp:docPr id="5253850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DC25" w14:textId="23BD1B00" w:rsidR="00D276A3" w:rsidRDefault="00D276A3" w:rsidP="00D276A3">
                            <w:r>
                              <w:t>TEXT BOX 1-1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3C875" id="_x0000_s1028" type="#_x0000_t202" style="position:absolute;margin-left:0;margin-top:28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AYcQr53AAAAAcBAAAPAAAAAAAAAAAAAAAAAG8EAABkcnMvZG93bnJldi54bWxQSwUGAAAAAAQA&#10;BADzAAAAeAUAAAAA&#10;">
                <v:textbox style="mso-fit-shape-to-text:t">
                  <w:txbxContent>
                    <w:p w14:paraId="11C5DC25" w14:textId="23BD1B00" w:rsidR="00D276A3" w:rsidRDefault="00D276A3" w:rsidP="00D276A3">
                      <w:r>
                        <w:t>TEXT BOX 1-1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3FC93D" w14:textId="77777777" w:rsidR="00C05404" w:rsidRDefault="00C05404" w:rsidP="00C05404">
      <w:r>
        <w:t>This paragraph is manually indented using spaces and tabs.</w:t>
      </w:r>
      <w:r>
        <w:tab/>
        <w:t>More tabbed.</w:t>
      </w:r>
    </w:p>
    <w:p w14:paraId="7F1803E5" w14:textId="77777777" w:rsidR="00C05404" w:rsidRPr="00BC54A5" w:rsidRDefault="00C05404" w:rsidP="00C05404">
      <w:r>
        <w:lastRenderedPageBreak/>
        <w:t xml:space="preserve">Paragraph with content control field </w:t>
      </w:r>
      <w:sdt>
        <w:sdtPr>
          <w:alias w:val="Choose item"/>
          <w:tag w:val="Choose item"/>
          <w:id w:val="-1546986915"/>
          <w:placeholder>
            <w:docPart w:val="5243CA9D9C47478EA0E30B23AB947F62"/>
          </w:placeholder>
          <w:dropDownList>
            <w:listItem w:displayText="Item 1" w:value="Item 1"/>
            <w:listItem w:displayText="Item 2" w:value="Item 2"/>
          </w:dropDownList>
        </w:sdtPr>
        <w:sdtContent>
          <w:r>
            <w:t>Item 2</w:t>
          </w:r>
        </w:sdtContent>
      </w:sdt>
      <w:r>
        <w:t>.</w:t>
      </w:r>
    </w:p>
    <w:p w14:paraId="575A671E" w14:textId="77777777" w:rsidR="00C05404" w:rsidRDefault="00C05404" w:rsidP="00C05404">
      <w:pPr>
        <w:pStyle w:val="Heading2"/>
      </w:pPr>
      <w:bookmarkStart w:id="19" w:name="_Toc200288869"/>
      <w:r>
        <w:t>This normal paragraph is styled as Heading 2.</w:t>
      </w:r>
      <w:bookmarkEnd w:id="19"/>
    </w:p>
    <w:p w14:paraId="7B2EB937" w14:textId="40644375" w:rsidR="00734C6D" w:rsidRPr="004A3791" w:rsidRDefault="00734C6D" w:rsidP="004A3791">
      <w:r w:rsidRPr="004A3791">
        <w:t xml:space="preserve">List </w:t>
      </w:r>
      <w:r w:rsidR="005E277D" w:rsidRPr="004A3791">
        <w:t>numbered</w:t>
      </w:r>
      <w:r w:rsidRPr="004A3791">
        <w:t>:</w:t>
      </w:r>
    </w:p>
    <w:p w14:paraId="4232DEB6" w14:textId="3F45FE04" w:rsidR="00C05404" w:rsidRDefault="00C05404" w:rsidP="00275ECA">
      <w:pPr>
        <w:pStyle w:val="ListNumber"/>
        <w:numPr>
          <w:ilvl w:val="0"/>
          <w:numId w:val="6"/>
        </w:numPr>
      </w:pPr>
      <w:r>
        <w:t>Item 1</w:t>
      </w:r>
    </w:p>
    <w:p w14:paraId="2A5C8CF7" w14:textId="6A57E191" w:rsidR="001A3C96" w:rsidRPr="005E277D" w:rsidRDefault="001A3C96" w:rsidP="00275ECA">
      <w:pPr>
        <w:pStyle w:val="ListNumber"/>
        <w:numPr>
          <w:ilvl w:val="0"/>
          <w:numId w:val="6"/>
        </w:numPr>
      </w:pPr>
      <w:r>
        <w:t xml:space="preserve">Item 2 with </w:t>
      </w:r>
      <w:r w:rsidRPr="001A3C96">
        <w:rPr>
          <w:b/>
          <w:bCs/>
        </w:rPr>
        <w:t>bold</w:t>
      </w:r>
      <w:r>
        <w:t xml:space="preserve"> and </w:t>
      </w:r>
      <w:r w:rsidRPr="001A3C96">
        <w:rPr>
          <w:i/>
          <w:iCs/>
        </w:rPr>
        <w:t>italics</w:t>
      </w:r>
    </w:p>
    <w:p w14:paraId="09A58DB9" w14:textId="77777777" w:rsidR="005E277D" w:rsidRDefault="005E277D" w:rsidP="005E277D">
      <w:pPr>
        <w:pStyle w:val="ListNumber"/>
        <w:numPr>
          <w:ilvl w:val="0"/>
          <w:numId w:val="0"/>
        </w:numPr>
        <w:ind w:left="360" w:hanging="360"/>
        <w:rPr>
          <w:i/>
          <w:iCs/>
        </w:rPr>
      </w:pPr>
    </w:p>
    <w:p w14:paraId="7583384F" w14:textId="48D986D6" w:rsidR="005E277D" w:rsidRPr="004A3791" w:rsidRDefault="005E277D" w:rsidP="004A3791">
      <w:r w:rsidRPr="004A3791">
        <w:t>List bullet:</w:t>
      </w:r>
    </w:p>
    <w:p w14:paraId="3496CCC7" w14:textId="0C492911" w:rsidR="00C05404" w:rsidRPr="00602BBE" w:rsidRDefault="00C05404" w:rsidP="00602BBE">
      <w:pPr>
        <w:pStyle w:val="ListParagraph"/>
        <w:numPr>
          <w:ilvl w:val="0"/>
          <w:numId w:val="9"/>
        </w:numPr>
      </w:pPr>
      <w:r w:rsidRPr="00602BBE">
        <w:t xml:space="preserve">Bullet point </w:t>
      </w:r>
      <w:r w:rsidR="00F32FE4" w:rsidRPr="00602BBE">
        <w:t>1</w:t>
      </w:r>
    </w:p>
    <w:p w14:paraId="4A2074D9" w14:textId="120293B3" w:rsidR="00F32FE4" w:rsidRPr="00602BBE" w:rsidRDefault="00F32FE4" w:rsidP="00602BBE">
      <w:pPr>
        <w:pStyle w:val="ListParagraph"/>
        <w:numPr>
          <w:ilvl w:val="0"/>
          <w:numId w:val="9"/>
        </w:numPr>
      </w:pPr>
      <w:r w:rsidRPr="00602BBE">
        <w:rPr>
          <w:rStyle w:val="Heading6Char"/>
        </w:rPr>
        <w:t>Heading</w:t>
      </w:r>
      <w:r w:rsidRPr="00602BBE">
        <w:t xml:space="preserve"> in bullet list</w:t>
      </w:r>
    </w:p>
    <w:p w14:paraId="183AADE9" w14:textId="77777777" w:rsidR="00C05404" w:rsidRDefault="00C05404" w:rsidP="00C05404">
      <w:r>
        <w:t>Footnote:</w:t>
      </w:r>
    </w:p>
    <w:p w14:paraId="1E2E7F4A" w14:textId="77777777" w:rsidR="00C05404" w:rsidRDefault="00C05404" w:rsidP="00C05404">
      <w:r>
        <w:t>This is a footnote</w:t>
      </w:r>
      <w:r>
        <w:rPr>
          <w:rStyle w:val="FootnoteReference"/>
        </w:rPr>
        <w:footnoteReference w:id="1"/>
      </w:r>
      <w:r>
        <w:t>. Some other text.</w:t>
      </w:r>
    </w:p>
    <w:p w14:paraId="62109D2F" w14:textId="0E8B3015" w:rsidR="00A21547" w:rsidRPr="00A21547" w:rsidRDefault="00A21547" w:rsidP="00C05404">
      <w:pPr>
        <w:rPr>
          <w:strike/>
        </w:rPr>
      </w:pPr>
      <w:r w:rsidRPr="00A21547">
        <w:rPr>
          <w:strike/>
        </w:rPr>
        <w:t>Paragraph in strikethrough</w:t>
      </w:r>
    </w:p>
    <w:p w14:paraId="49B58BFA" w14:textId="6E816CD5" w:rsidR="00A21547" w:rsidRDefault="00A21547" w:rsidP="00C05404">
      <w:pPr>
        <w:rPr>
          <w:u w:val="single"/>
        </w:rPr>
      </w:pPr>
      <w:r w:rsidRPr="00A21547">
        <w:rPr>
          <w:u w:val="single"/>
        </w:rPr>
        <w:t>Paragraph in underline</w:t>
      </w:r>
    </w:p>
    <w:p w14:paraId="6278921D" w14:textId="4F541370" w:rsidR="00125A0B" w:rsidRPr="00125A0B" w:rsidRDefault="00125A0B" w:rsidP="00C05404">
      <w:r>
        <w:t xml:space="preserve">Paragraph with a </w:t>
      </w:r>
      <w:r w:rsidRPr="00125A0B">
        <w:rPr>
          <w:vertAlign w:val="superscript"/>
        </w:rPr>
        <w:t>superscript</w:t>
      </w:r>
      <w:r>
        <w:t xml:space="preserve"> and </w:t>
      </w:r>
      <w:r w:rsidRPr="00125A0B">
        <w:rPr>
          <w:vertAlign w:val="subscript"/>
        </w:rPr>
        <w:t>subscript</w:t>
      </w:r>
      <w:r>
        <w:t>.</w:t>
      </w:r>
    </w:p>
    <w:p w14:paraId="43674B16" w14:textId="63FE9487" w:rsidR="00123C74" w:rsidRDefault="00123C74" w:rsidP="00C05404">
      <w:hyperlink r:id="rId14" w:history="1">
        <w:r w:rsidRPr="00AB307F">
          <w:rPr>
            <w:rStyle w:val="Hyperlink"/>
          </w:rPr>
          <w:t>Random link para</w:t>
        </w:r>
      </w:hyperlink>
    </w:p>
    <w:p w14:paraId="78D603D5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  <w:b/>
        </w:rPr>
        <w:t>2.1 Confidential Information includes but is not limited to:</w:t>
      </w:r>
    </w:p>
    <w:p w14:paraId="455E0D4C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Business plans</w:t>
      </w:r>
    </w:p>
    <w:p w14:paraId="4430ED75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Financial data</w:t>
      </w:r>
    </w:p>
    <w:p w14:paraId="24127AF8" w14:textId="77777777" w:rsidR="00C05404" w:rsidRPr="00473D44" w:rsidRDefault="00C05404" w:rsidP="00C054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Technical information:</w:t>
      </w:r>
    </w:p>
    <w:p w14:paraId="74045149" w14:textId="77777777" w:rsidR="00C05404" w:rsidRPr="00473D44" w:rsidRDefault="00C05404" w:rsidP="00C0540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Source code</w:t>
      </w:r>
    </w:p>
    <w:p w14:paraId="64AF4B83" w14:textId="77777777" w:rsidR="00C05404" w:rsidRDefault="00C05404" w:rsidP="00C0540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System architecture</w:t>
      </w:r>
    </w:p>
    <w:p w14:paraId="33F0D34E" w14:textId="77777777" w:rsidR="00C05404" w:rsidRDefault="00C05404" w:rsidP="00C05404">
      <w:pPr>
        <w:rPr>
          <w:rFonts w:asciiTheme="majorHAnsi" w:hAnsiTheme="majorHAnsi" w:cstheme="majorHAnsi"/>
        </w:rPr>
      </w:pPr>
    </w:p>
    <w:p w14:paraId="38E734B3" w14:textId="77777777" w:rsidR="00C05404" w:rsidRDefault="00C05404" w:rsidP="00C05404">
      <w:pPr>
        <w:rPr>
          <w:rFonts w:asciiTheme="majorHAnsi" w:hAnsiTheme="majorHAnsi" w:cstheme="majorHAnsi"/>
        </w:rPr>
      </w:pPr>
      <w:r w:rsidRPr="00F54739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AD7569D" wp14:editId="2222A159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7C16A" w14:textId="2ACC5743" w:rsidR="00C05404" w:rsidRDefault="00C05404" w:rsidP="00C05404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56082" w:themeColor="accent1"/>
                                <w:sz w:val="24"/>
                              </w:rPr>
                              <w:t xml:space="preserve">Text Box 2 </w:t>
                            </w:r>
                            <w:hyperlink r:id="rId15" w:history="1">
                              <w:r w:rsidR="00173726" w:rsidRPr="00173726">
                                <w:rPr>
                                  <w:rStyle w:val="Hyperlink"/>
                                  <w:i/>
                                  <w:iCs/>
                                  <w:sz w:val="24"/>
                                </w:rPr>
                                <w:t>link in textbox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7569D" id="_x0000_s1029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2T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YpxNyoQg3NCXVwMPoM&#10;3wVuOnC/KenRYxX1vw7MCUrUZ4NarudFEU2ZDsUyqeAuI/VlhBmOUBUNlIzbu5CMHCl7e4ua72RS&#10;46WTqWX0ThJp8nk05+U5/fXyGrd/AA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CSe7ZP9AQAA1QMAAA4AAAAAAAAAAAAA&#10;AAAALgIAAGRycy9lMm9Eb2MueG1sUEsBAi0AFAAGAAgAAAAhAHqcmTreAAAABwEAAA8AAAAAAAAA&#10;AAAAAAAAVwQAAGRycy9kb3ducmV2LnhtbFBLBQYAAAAABAAEAPMAAABiBQAAAAA=&#10;" filled="f" stroked="f">
                <v:textbox style="mso-fit-shape-to-text:t">
                  <w:txbxContent>
                    <w:p w14:paraId="77D7C16A" w14:textId="2ACC5743" w:rsidR="00C05404" w:rsidRDefault="00C05404" w:rsidP="00C05404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156082" w:themeColor="accent1"/>
                          <w:sz w:val="24"/>
                        </w:rPr>
                        <w:t xml:space="preserve">Text Box 2 </w:t>
                      </w:r>
                      <w:hyperlink r:id="rId16" w:history="1">
                        <w:r w:rsidR="00173726" w:rsidRPr="00173726">
                          <w:rPr>
                            <w:rStyle w:val="Hyperlink"/>
                            <w:i/>
                            <w:iCs/>
                            <w:sz w:val="24"/>
                          </w:rPr>
                          <w:t>link in textbox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DD76F2" w14:textId="77777777" w:rsidR="00C05404" w:rsidRPr="00F54739" w:rsidRDefault="00C05404" w:rsidP="00C05404">
      <w:pPr>
        <w:rPr>
          <w:rFonts w:asciiTheme="majorHAnsi" w:hAnsiTheme="majorHAnsi" w:cstheme="majorHAnsi"/>
        </w:rPr>
      </w:pPr>
    </w:p>
    <w:p w14:paraId="0328D312" w14:textId="77777777" w:rsidR="00C05404" w:rsidRPr="00473D44" w:rsidRDefault="00C05404" w:rsidP="00C05404">
      <w:pPr>
        <w:pStyle w:val="Heading3"/>
      </w:pPr>
      <w:bookmarkStart w:id="20" w:name="_Toc200288870"/>
      <w:r w:rsidRPr="00473D44">
        <w:t>3. Obligations of Receiving Party</w:t>
      </w:r>
      <w:bookmarkEnd w:id="20"/>
    </w:p>
    <w:p w14:paraId="50361302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The Receiving Party shall:</w:t>
      </w:r>
    </w:p>
    <w:p w14:paraId="458419C8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 xml:space="preserve">Maintain </w:t>
      </w:r>
      <w:proofErr w:type="gramStart"/>
      <w:r w:rsidRPr="00473D44">
        <w:rPr>
          <w:rFonts w:asciiTheme="majorHAnsi" w:hAnsiTheme="majorHAnsi" w:cstheme="majorHAnsi"/>
        </w:rPr>
        <w:t>the confidentiality</w:t>
      </w:r>
      <w:proofErr w:type="gramEnd"/>
      <w:r w:rsidRPr="00473D44">
        <w:rPr>
          <w:rFonts w:asciiTheme="majorHAnsi" w:hAnsiTheme="majorHAnsi" w:cstheme="majorHAnsi"/>
        </w:rPr>
        <w:t xml:space="preserve"> of the Confidential Information.</w:t>
      </w:r>
    </w:p>
    <w:p w14:paraId="77DDE744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Not disclose Confidential Information to third parties without written consent.</w:t>
      </w:r>
    </w:p>
    <w:p w14:paraId="16FE2533" w14:textId="77777777" w:rsidR="00C05404" w:rsidRPr="00473D44" w:rsidRDefault="00C05404" w:rsidP="00C05404">
      <w:pPr>
        <w:pStyle w:val="ListBullet"/>
        <w:numPr>
          <w:ilvl w:val="0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Take reasonable precautions:</w:t>
      </w:r>
    </w:p>
    <w:p w14:paraId="2EE5D4FE" w14:textId="77777777" w:rsidR="00C05404" w:rsidRPr="00473D4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Use secure storage systems</w:t>
      </w:r>
    </w:p>
    <w:p w14:paraId="4228E858" w14:textId="77777777" w:rsidR="00C0540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Restrict access to authorized personnel</w:t>
      </w:r>
    </w:p>
    <w:p w14:paraId="36664A2A" w14:textId="77777777" w:rsidR="00C05404" w:rsidRPr="00473D44" w:rsidRDefault="00C05404" w:rsidP="00C05404">
      <w:pPr>
        <w:pStyle w:val="ListBullet2"/>
        <w:numPr>
          <w:ilvl w:val="1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Hidden Gem 1</w:t>
      </w:r>
    </w:p>
    <w:p w14:paraId="0D381111" w14:textId="77777777" w:rsidR="00C05404" w:rsidRPr="00473D44" w:rsidRDefault="00C05404" w:rsidP="00C05404">
      <w:pPr>
        <w:pStyle w:val="Heading4"/>
      </w:pPr>
      <w:r w:rsidRPr="00473D44">
        <w:t>4. Disclosure Scope</w:t>
      </w:r>
    </w:p>
    <w:p w14:paraId="3AF36A8E" w14:textId="77777777" w:rsidR="00C05404" w:rsidRPr="00473D44" w:rsidRDefault="00C05404" w:rsidP="00C05404">
      <w:pPr>
        <w:rPr>
          <w:rFonts w:asciiTheme="majorHAnsi" w:hAnsiTheme="majorHAnsi" w:cstheme="majorHAnsi"/>
        </w:rPr>
      </w:pPr>
      <w:r w:rsidRPr="00473D44">
        <w:rPr>
          <w:rFonts w:asciiTheme="majorHAnsi" w:hAnsiTheme="majorHAnsi" w:cstheme="majorHAnsi"/>
        </w:rPr>
        <w:t>The following table outlines the type of information and the permitted recipients: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046"/>
        <w:gridCol w:w="2070"/>
        <w:gridCol w:w="165"/>
        <w:gridCol w:w="2080"/>
      </w:tblGrid>
      <w:tr w:rsidR="00C05404" w:rsidRPr="00C47E95" w14:paraId="2F1D0D30" w14:textId="77777777" w:rsidTr="00814F9F">
        <w:tc>
          <w:tcPr>
            <w:tcW w:w="4315" w:type="dxa"/>
            <w:gridSpan w:val="2"/>
          </w:tcPr>
          <w:p w14:paraId="274B97F6" w14:textId="77777777" w:rsidR="00C05404" w:rsidRPr="00C47E95" w:rsidRDefault="00C05404" w:rsidP="00814F9F">
            <w:pPr>
              <w:pStyle w:val="Heading4"/>
            </w:pPr>
            <w:r w:rsidRPr="00C47E95">
              <w:t>Information Type</w:t>
            </w:r>
          </w:p>
        </w:tc>
        <w:tc>
          <w:tcPr>
            <w:tcW w:w="4315" w:type="dxa"/>
            <w:gridSpan w:val="3"/>
          </w:tcPr>
          <w:p w14:paraId="1A11920F" w14:textId="77777777" w:rsidR="00C05404" w:rsidRPr="00C47E95" w:rsidRDefault="00C05404" w:rsidP="00814F9F">
            <w:pPr>
              <w:pStyle w:val="Heading4"/>
            </w:pPr>
            <w:r w:rsidRPr="00C47E95">
              <w:t>Permitted Recipients</w:t>
            </w:r>
          </w:p>
        </w:tc>
      </w:tr>
      <w:tr w:rsidR="00C05404" w:rsidRPr="00473D44" w14:paraId="465E503B" w14:textId="77777777" w:rsidTr="00814F9F">
        <w:tc>
          <w:tcPr>
            <w:tcW w:w="4315" w:type="dxa"/>
            <w:gridSpan w:val="2"/>
          </w:tcPr>
          <w:p w14:paraId="088FA5B6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Financial Reports</w:t>
            </w:r>
          </w:p>
        </w:tc>
        <w:tc>
          <w:tcPr>
            <w:tcW w:w="4315" w:type="dxa"/>
            <w:gridSpan w:val="3"/>
          </w:tcPr>
          <w:p w14:paraId="09D4DE3C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Finance Department Only</w:t>
            </w:r>
          </w:p>
        </w:tc>
      </w:tr>
      <w:tr w:rsidR="00C05404" w:rsidRPr="00473D44" w14:paraId="6AE02CE8" w14:textId="77777777" w:rsidTr="00814F9F">
        <w:tc>
          <w:tcPr>
            <w:tcW w:w="4315" w:type="dxa"/>
            <w:gridSpan w:val="2"/>
          </w:tcPr>
          <w:p w14:paraId="2B38B64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Technical Specs</w:t>
            </w:r>
          </w:p>
        </w:tc>
        <w:tc>
          <w:tcPr>
            <w:tcW w:w="4315" w:type="dxa"/>
            <w:gridSpan w:val="3"/>
          </w:tcPr>
          <w:p w14:paraId="39B4DF1D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Engineering Team</w:t>
            </w:r>
          </w:p>
        </w:tc>
      </w:tr>
      <w:tr w:rsidR="00C05404" w:rsidRPr="00473D44" w14:paraId="2B88A6A8" w14:textId="77777777" w:rsidTr="00814F9F">
        <w:tc>
          <w:tcPr>
            <w:tcW w:w="2269" w:type="dxa"/>
          </w:tcPr>
          <w:p w14:paraId="3527A429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many cells</w:t>
            </w:r>
          </w:p>
        </w:tc>
        <w:tc>
          <w:tcPr>
            <w:tcW w:w="2046" w:type="dxa"/>
          </w:tcPr>
          <w:p w14:paraId="4CD197A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1</w:t>
            </w:r>
          </w:p>
        </w:tc>
        <w:tc>
          <w:tcPr>
            <w:tcW w:w="2235" w:type="dxa"/>
            <w:gridSpan w:val="2"/>
          </w:tcPr>
          <w:p w14:paraId="4168B85B" w14:textId="77777777" w:rsidR="00C0540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2</w:t>
            </w:r>
          </w:p>
          <w:p w14:paraId="0B0EAE96" w14:textId="77777777" w:rsidR="00D10538" w:rsidRDefault="00D10538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para in cell 2</w:t>
            </w:r>
          </w:p>
          <w:p w14:paraId="1FB4BF6F" w14:textId="02B7B69E" w:rsidR="00D10538" w:rsidRPr="00473D44" w:rsidRDefault="00D10538" w:rsidP="00814F9F">
            <w:pPr>
              <w:rPr>
                <w:rFonts w:asciiTheme="majorHAnsi" w:hAnsiTheme="majorHAnsi" w:cstheme="majorHAnsi"/>
              </w:rPr>
            </w:pPr>
            <w:hyperlink r:id="rId17" w:history="1">
              <w:r w:rsidRPr="00D10538">
                <w:rPr>
                  <w:rStyle w:val="Hyperlink"/>
                  <w:rFonts w:asciiTheme="majorHAnsi" w:hAnsiTheme="majorHAnsi" w:cstheme="majorHAnsi"/>
                </w:rPr>
                <w:t>Link in cell 2</w:t>
              </w:r>
            </w:hyperlink>
          </w:p>
        </w:tc>
        <w:tc>
          <w:tcPr>
            <w:tcW w:w="2080" w:type="dxa"/>
          </w:tcPr>
          <w:p w14:paraId="7420DB44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 cell 3</w:t>
            </w:r>
          </w:p>
        </w:tc>
      </w:tr>
      <w:tr w:rsidR="00C05404" w:rsidRPr="00473D44" w14:paraId="054DDC9F" w14:textId="77777777" w:rsidTr="00814F9F">
        <w:tc>
          <w:tcPr>
            <w:tcW w:w="8630" w:type="dxa"/>
            <w:gridSpan w:val="5"/>
          </w:tcPr>
          <w:p w14:paraId="346E44B0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horizontal merge</w:t>
            </w:r>
          </w:p>
        </w:tc>
      </w:tr>
      <w:tr w:rsidR="00C05404" w:rsidRPr="00473D44" w14:paraId="16423C1D" w14:textId="77777777" w:rsidTr="00814F9F">
        <w:tc>
          <w:tcPr>
            <w:tcW w:w="4315" w:type="dxa"/>
            <w:gridSpan w:val="2"/>
          </w:tcPr>
          <w:p w14:paraId="17157A95" w14:textId="77777777" w:rsidR="00C0540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Test nested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4"/>
              <w:gridCol w:w="2045"/>
            </w:tblGrid>
            <w:tr w:rsidR="00C05404" w14:paraId="261DD7AA" w14:textId="77777777" w:rsidTr="00814F9F">
              <w:tc>
                <w:tcPr>
                  <w:tcW w:w="2044" w:type="dxa"/>
                </w:tcPr>
                <w:p w14:paraId="2E0C7029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AAA</w:t>
                  </w:r>
                </w:p>
              </w:tc>
              <w:tc>
                <w:tcPr>
                  <w:tcW w:w="2045" w:type="dxa"/>
                </w:tcPr>
                <w:p w14:paraId="2E379A0E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ZZZ</w:t>
                  </w:r>
                </w:p>
              </w:tc>
            </w:tr>
            <w:tr w:rsidR="00C05404" w14:paraId="732F6856" w14:textId="77777777" w:rsidTr="00814F9F">
              <w:tc>
                <w:tcPr>
                  <w:tcW w:w="2044" w:type="dxa"/>
                </w:tcPr>
                <w:p w14:paraId="61E760A9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BBB</w:t>
                  </w:r>
                </w:p>
              </w:tc>
              <w:tc>
                <w:tcPr>
                  <w:tcW w:w="2045" w:type="dxa"/>
                </w:tcPr>
                <w:p w14:paraId="04740D50" w14:textId="77777777" w:rsidR="00C05404" w:rsidRDefault="00C05404" w:rsidP="00814F9F">
                  <w:pPr>
                    <w:rPr>
                      <w:rFonts w:asciiTheme="majorHAnsi" w:hAnsiTheme="majorHAnsi" w:cstheme="majorHAnsi"/>
                      <w:i/>
                      <w:iCs/>
                    </w:rPr>
                  </w:pPr>
                  <w:r>
                    <w:rPr>
                      <w:rFonts w:asciiTheme="majorHAnsi" w:hAnsiTheme="majorHAnsi" w:cstheme="majorHAnsi"/>
                      <w:i/>
                      <w:iCs/>
                    </w:rPr>
                    <w:t>YYY</w:t>
                  </w:r>
                </w:p>
              </w:tc>
            </w:tr>
          </w:tbl>
          <w:p w14:paraId="7CC2A6DF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70" w:type="dxa"/>
          </w:tcPr>
          <w:p w14:paraId="5288AE20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245" w:type="dxa"/>
            <w:gridSpan w:val="2"/>
          </w:tcPr>
          <w:p w14:paraId="608CD7D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  <w:tr w:rsidR="00C05404" w:rsidRPr="00473D44" w14:paraId="7FA3FAA9" w14:textId="77777777" w:rsidTr="00814F9F">
        <w:tc>
          <w:tcPr>
            <w:tcW w:w="4315" w:type="dxa"/>
            <w:gridSpan w:val="2"/>
            <w:vMerge w:val="restart"/>
          </w:tcPr>
          <w:p w14:paraId="0608DD8F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lastRenderedPageBreak/>
              <w:t>Test vertical merge</w:t>
            </w:r>
          </w:p>
        </w:tc>
        <w:tc>
          <w:tcPr>
            <w:tcW w:w="2070" w:type="dxa"/>
          </w:tcPr>
          <w:p w14:paraId="1D287332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1</w:t>
            </w:r>
          </w:p>
        </w:tc>
        <w:tc>
          <w:tcPr>
            <w:tcW w:w="2245" w:type="dxa"/>
            <w:gridSpan w:val="2"/>
          </w:tcPr>
          <w:p w14:paraId="33D7FA24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N/A</w:t>
            </w:r>
          </w:p>
        </w:tc>
      </w:tr>
      <w:tr w:rsidR="00C05404" w:rsidRPr="00473D44" w14:paraId="30A138DA" w14:textId="77777777" w:rsidTr="00814F9F">
        <w:tc>
          <w:tcPr>
            <w:tcW w:w="4315" w:type="dxa"/>
            <w:gridSpan w:val="2"/>
            <w:vMerge/>
          </w:tcPr>
          <w:p w14:paraId="50D41F74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  <w:tc>
          <w:tcPr>
            <w:tcW w:w="2070" w:type="dxa"/>
          </w:tcPr>
          <w:p w14:paraId="74C77AE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2</w:t>
            </w:r>
          </w:p>
        </w:tc>
        <w:tc>
          <w:tcPr>
            <w:tcW w:w="2245" w:type="dxa"/>
            <w:gridSpan w:val="2"/>
          </w:tcPr>
          <w:p w14:paraId="23C3FBD7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N/A</w:t>
            </w:r>
          </w:p>
        </w:tc>
      </w:tr>
      <w:tr w:rsidR="00C05404" w:rsidRPr="00473D44" w14:paraId="3A3C88B1" w14:textId="77777777" w:rsidTr="00814F9F">
        <w:trPr>
          <w:gridAfter w:val="3"/>
          <w:wAfter w:w="4315" w:type="dxa"/>
        </w:trPr>
        <w:tc>
          <w:tcPr>
            <w:tcW w:w="4315" w:type="dxa"/>
            <w:gridSpan w:val="2"/>
          </w:tcPr>
          <w:p w14:paraId="340EE38E" w14:textId="77777777" w:rsidR="00C05404" w:rsidRPr="00473D44" w:rsidRDefault="00C05404" w:rsidP="00814F9F">
            <w:pPr>
              <w:rPr>
                <w:rFonts w:asciiTheme="majorHAnsi" w:hAnsiTheme="majorHAnsi" w:cstheme="majorHAnsi"/>
                <w:i/>
                <w:iCs/>
              </w:rPr>
            </w:pPr>
            <w:r w:rsidRPr="00473D44">
              <w:rPr>
                <w:rFonts w:asciiTheme="majorHAnsi" w:hAnsiTheme="majorHAnsi" w:cstheme="majorHAnsi"/>
                <w:i/>
                <w:iCs/>
              </w:rPr>
              <w:t>Test one cell</w:t>
            </w:r>
          </w:p>
        </w:tc>
      </w:tr>
      <w:tr w:rsidR="0061258D" w:rsidRPr="00473D44" w14:paraId="00ABBC56" w14:textId="77777777" w:rsidTr="00814F9F">
        <w:trPr>
          <w:gridAfter w:val="3"/>
          <w:wAfter w:w="4315" w:type="dxa"/>
        </w:trPr>
        <w:tc>
          <w:tcPr>
            <w:tcW w:w="4315" w:type="dxa"/>
            <w:gridSpan w:val="2"/>
          </w:tcPr>
          <w:p w14:paraId="3680A7A2" w14:textId="77777777" w:rsidR="0061258D" w:rsidRPr="00473D44" w:rsidRDefault="0061258D" w:rsidP="00814F9F">
            <w:pPr>
              <w:rPr>
                <w:rFonts w:asciiTheme="majorHAnsi" w:hAnsiTheme="majorHAnsi" w:cstheme="majorHAnsi"/>
                <w:i/>
                <w:iCs/>
              </w:rPr>
            </w:pPr>
          </w:p>
        </w:tc>
      </w:tr>
    </w:tbl>
    <w:p w14:paraId="3F54BA6E" w14:textId="77777777" w:rsidR="00C05404" w:rsidRPr="00473D44" w:rsidRDefault="00C05404" w:rsidP="00C05404">
      <w:pPr>
        <w:rPr>
          <w:rFonts w:asciiTheme="majorHAnsi" w:hAnsiTheme="majorHAnsi" w:cstheme="majorHAnsi"/>
        </w:rPr>
      </w:pPr>
    </w:p>
    <w:p w14:paraId="3080D66B" w14:textId="77777777" w:rsidR="00C05404" w:rsidRDefault="00C05404" w:rsidP="00C05404">
      <w:pPr>
        <w:pStyle w:val="Heading5"/>
      </w:pPr>
      <w:r>
        <w:t>Heading 5</w:t>
      </w:r>
    </w:p>
    <w:p w14:paraId="59AE9326" w14:textId="77777777" w:rsidR="00C05404" w:rsidRPr="00594738" w:rsidRDefault="00C05404" w:rsidP="00C05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3957"/>
      </w:tblGrid>
      <w:tr w:rsidR="00C05404" w:rsidRPr="00473D44" w14:paraId="6C96777E" w14:textId="77777777" w:rsidTr="00814F9F">
        <w:tc>
          <w:tcPr>
            <w:tcW w:w="562" w:type="dxa"/>
          </w:tcPr>
          <w:p w14:paraId="194FEF33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4111" w:type="dxa"/>
          </w:tcPr>
          <w:p w14:paraId="2A983B90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A 1</w:t>
            </w:r>
          </w:p>
        </w:tc>
        <w:tc>
          <w:tcPr>
            <w:tcW w:w="3957" w:type="dxa"/>
          </w:tcPr>
          <w:p w14:paraId="2D31DA75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Hidden Gem 2</w:t>
            </w:r>
          </w:p>
        </w:tc>
      </w:tr>
      <w:tr w:rsidR="00C05404" w:rsidRPr="00473D44" w14:paraId="4A55575E" w14:textId="77777777" w:rsidTr="00814F9F">
        <w:tc>
          <w:tcPr>
            <w:tcW w:w="562" w:type="dxa"/>
          </w:tcPr>
          <w:p w14:paraId="6373176E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4111" w:type="dxa"/>
          </w:tcPr>
          <w:p w14:paraId="5156BE23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B 1</w:t>
            </w:r>
          </w:p>
        </w:tc>
        <w:tc>
          <w:tcPr>
            <w:tcW w:w="3957" w:type="dxa"/>
          </w:tcPr>
          <w:p w14:paraId="07C92321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  <w:r w:rsidRPr="00473D44">
              <w:rPr>
                <w:rFonts w:asciiTheme="majorHAnsi" w:hAnsiTheme="majorHAnsi" w:cstheme="majorHAnsi"/>
              </w:rPr>
              <w:t>Content B 2</w:t>
            </w:r>
          </w:p>
        </w:tc>
      </w:tr>
      <w:tr w:rsidR="00C05404" w:rsidRPr="00473D44" w14:paraId="57DF77C2" w14:textId="77777777" w:rsidTr="00814F9F">
        <w:tc>
          <w:tcPr>
            <w:tcW w:w="562" w:type="dxa"/>
          </w:tcPr>
          <w:p w14:paraId="47059BB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</w:tcPr>
          <w:p w14:paraId="22266601" w14:textId="77777777" w:rsidR="00C05404" w:rsidRDefault="002510D1" w:rsidP="00814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 in cell:</w:t>
            </w:r>
          </w:p>
          <w:p w14:paraId="542176B5" w14:textId="334ABC2B" w:rsidR="002510D1" w:rsidRDefault="002510D1" w:rsidP="002510D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  <w:p w14:paraId="3D32E0BE" w14:textId="55219237" w:rsidR="002510D1" w:rsidRPr="002510D1" w:rsidRDefault="002510D1" w:rsidP="002510D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</w:t>
            </w:r>
          </w:p>
        </w:tc>
        <w:tc>
          <w:tcPr>
            <w:tcW w:w="3957" w:type="dxa"/>
          </w:tcPr>
          <w:p w14:paraId="63E4B422" w14:textId="77777777" w:rsidR="00C05404" w:rsidRPr="00473D44" w:rsidRDefault="00C05404" w:rsidP="00814F9F">
            <w:pPr>
              <w:rPr>
                <w:rFonts w:asciiTheme="majorHAnsi" w:hAnsiTheme="majorHAnsi" w:cstheme="majorHAnsi"/>
              </w:rPr>
            </w:pPr>
          </w:p>
        </w:tc>
      </w:tr>
    </w:tbl>
    <w:p w14:paraId="33022D89" w14:textId="77777777" w:rsidR="00C05404" w:rsidRDefault="00C05404" w:rsidP="00C05404">
      <w:r w:rsidRPr="00473D4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594A4C8" wp14:editId="52825124">
            <wp:extent cx="5486400" cy="7760335"/>
            <wp:effectExtent l="0" t="0" r="0" b="0"/>
            <wp:docPr id="150116062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0622" name="Picture 1" descr="A close-up of a receip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7419" w14:textId="51522FD6" w:rsidR="00CF5707" w:rsidRDefault="00CF5707" w:rsidP="00C05404">
      <w:r>
        <w:lastRenderedPageBreak/>
        <w:t>Duplicate invoice image:</w:t>
      </w:r>
    </w:p>
    <w:p w14:paraId="3E25B991" w14:textId="484CC372" w:rsidR="00CF5707" w:rsidRDefault="00CF5707" w:rsidP="00C05404">
      <w:r w:rsidRPr="00473D44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F2C91A" wp14:editId="38A3D993">
            <wp:extent cx="5486400" cy="7760335"/>
            <wp:effectExtent l="0" t="0" r="0" b="0"/>
            <wp:docPr id="1735632963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0622" name="Picture 1" descr="A close-up of a receip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55C" w14:textId="77777777" w:rsidR="00C05404" w:rsidRDefault="00C05404" w:rsidP="00C05404"/>
    <w:p w14:paraId="13FE53B3" w14:textId="40DF41BF" w:rsidR="007060CD" w:rsidRDefault="007060CD" w:rsidP="00C05404">
      <w:r>
        <w:t>Page break:</w:t>
      </w:r>
    </w:p>
    <w:p w14:paraId="4FEA1660" w14:textId="77777777" w:rsidR="007060CD" w:rsidRDefault="007060CD">
      <w:pPr>
        <w:spacing w:after="160" w:line="278" w:lineRule="auto"/>
      </w:pPr>
      <w:r>
        <w:br w:type="page"/>
      </w:r>
    </w:p>
    <w:p w14:paraId="202830A7" w14:textId="77777777" w:rsidR="007060CD" w:rsidRDefault="007060CD" w:rsidP="00C05404"/>
    <w:p w14:paraId="24CF8D66" w14:textId="77777777" w:rsidR="00C05404" w:rsidRDefault="00C05404" w:rsidP="00C05404">
      <w:r>
        <w:rPr>
          <w:noProof/>
        </w:rPr>
        <w:drawing>
          <wp:inline distT="0" distB="0" distL="0" distR="0" wp14:anchorId="6C6FACAA" wp14:editId="133FE6C1">
            <wp:extent cx="5486400" cy="3200400"/>
            <wp:effectExtent l="0" t="0" r="0" b="0"/>
            <wp:docPr id="68702926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9704903" w14:textId="77777777" w:rsidR="00C05404" w:rsidRDefault="00C05404" w:rsidP="00C05404"/>
    <w:p w14:paraId="73ADD273" w14:textId="77777777" w:rsidR="00C05404" w:rsidRDefault="00C05404" w:rsidP="00C054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42A4C" wp14:editId="0A575139">
                <wp:simplePos x="0" y="0"/>
                <wp:positionH relativeFrom="column">
                  <wp:posOffset>1402</wp:posOffset>
                </wp:positionH>
                <wp:positionV relativeFrom="paragraph">
                  <wp:posOffset>40963</wp:posOffset>
                </wp:positionV>
                <wp:extent cx="2344904" cy="1267819"/>
                <wp:effectExtent l="57150" t="19050" r="74930" b="104140"/>
                <wp:wrapNone/>
                <wp:docPr id="3532995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904" cy="12678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5751" w14:textId="77777777" w:rsidR="00C05404" w:rsidRDefault="00C05404" w:rsidP="00C05404">
                            <w:pPr>
                              <w:jc w:val="center"/>
                            </w:pPr>
                            <w:r>
                              <w:t>Hidden Gem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42A4C" id="Oval 4" o:spid="_x0000_s1030" style="position:absolute;margin-left:.1pt;margin-top:3.25pt;width:184.65pt;height:9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" fillcolor="#186d95 [3028]" strokecolor="#156082 [3204]" strokeweight="1pt">
                <v:fill color2="#145e80 [3172]" rotate="t" colors="0 #497491;.5 #106287;1 #08587c" focus="100%" type="gradient">
                  <o:fill v:ext="view" type="gradientUnscaled"/>
                </v:fill>
                <v:stroke joinstyle="miter"/>
                <v:textbox>
                  <w:txbxContent>
                    <w:p w14:paraId="1C9D5751" w14:textId="77777777" w:rsidR="00C05404" w:rsidRDefault="00C05404" w:rsidP="00C05404">
                      <w:pPr>
                        <w:jc w:val="center"/>
                      </w:pPr>
                      <w:r>
                        <w:t>Hidden Gem 3</w:t>
                      </w:r>
                    </w:p>
                  </w:txbxContent>
                </v:textbox>
              </v:oval>
            </w:pict>
          </mc:Fallback>
        </mc:AlternateContent>
      </w:r>
    </w:p>
    <w:p w14:paraId="789A5E30" w14:textId="77777777" w:rsidR="00C05404" w:rsidRDefault="00C05404"/>
    <w:sectPr w:rsidR="00C05404" w:rsidSect="00C0540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" w:author="Sergii Shcherbak" w:date="2025-04-17T19:45:00Z" w:initials="SS">
    <w:p w14:paraId="52D3A03E" w14:textId="77777777" w:rsidR="00C05404" w:rsidRDefault="00C05404" w:rsidP="00C05404">
      <w:pPr>
        <w:pStyle w:val="CommentText"/>
      </w:pPr>
      <w:r>
        <w:rPr>
          <w:rStyle w:val="CommentReference"/>
        </w:rPr>
        <w:annotationRef/>
      </w:r>
      <w:r>
        <w:t>Col 2 comment</w:t>
      </w:r>
    </w:p>
  </w:comment>
  <w:comment w:id="13" w:author="Sergii Shcherbak" w:date="2025-06-08T14:42:00Z" w:initials="SS">
    <w:p w14:paraId="73B2A09B" w14:textId="77777777" w:rsidR="002C7764" w:rsidRDefault="000F0AB7" w:rsidP="002C7764">
      <w:pPr>
        <w:pStyle w:val="CommentText"/>
      </w:pPr>
      <w:r>
        <w:rPr>
          <w:rStyle w:val="CommentReference"/>
        </w:rPr>
        <w:annotationRef/>
      </w:r>
      <w:r w:rsidR="002C7764">
        <w:t xml:space="preserve">Reply comment with </w:t>
      </w:r>
      <w:r w:rsidR="002C7764">
        <w:rPr>
          <w:b/>
          <w:bCs/>
        </w:rPr>
        <w:t>bold</w:t>
      </w:r>
    </w:p>
  </w:comment>
  <w:comment w:id="14" w:author="Sergii Shcherbak" w:date="2025-06-11T01:17:00Z" w:initials="SS">
    <w:p w14:paraId="14A0A01D" w14:textId="77777777" w:rsidR="00C16EF2" w:rsidRDefault="00C16EF2" w:rsidP="00C16EF2">
      <w:pPr>
        <w:pStyle w:val="CommentText"/>
      </w:pPr>
      <w:r>
        <w:rPr>
          <w:rStyle w:val="CommentReference"/>
        </w:rPr>
        <w:annotationRef/>
      </w:r>
      <w:r>
        <w:t xml:space="preserve">Reply comment with </w:t>
      </w:r>
      <w:hyperlink r:id="rId1" w:history="1">
        <w:r w:rsidRPr="00F636AC">
          <w:rPr>
            <w:rStyle w:val="Hyperlink"/>
          </w:rPr>
          <w:t>link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2D3A03E" w15:done="0"/>
  <w15:commentEx w15:paraId="73B2A09B" w15:paraIdParent="52D3A03E" w15:done="0"/>
  <w15:commentEx w15:paraId="14A0A01D" w15:paraIdParent="52D3A0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604A9C0" w16cex:dateUtc="2025-04-17T17:45:00Z"/>
  <w16cex:commentExtensible w16cex:durableId="2D72F9DB" w16cex:dateUtc="2025-06-08T12:42:00Z"/>
  <w16cex:commentExtensible w16cex:durableId="1B1176DD" w16cex:dateUtc="2025-06-10T2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2D3A03E" w16cid:durableId="0604A9C0"/>
  <w16cid:commentId w16cid:paraId="73B2A09B" w16cid:durableId="2D72F9DB"/>
  <w16cid:commentId w16cid:paraId="14A0A01D" w16cid:durableId="1B117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441F5" w14:textId="77777777" w:rsidR="00F85C1D" w:rsidRDefault="00F85C1D" w:rsidP="00C05404">
      <w:pPr>
        <w:spacing w:after="0" w:line="240" w:lineRule="auto"/>
      </w:pPr>
      <w:r>
        <w:separator/>
      </w:r>
    </w:p>
  </w:endnote>
  <w:endnote w:type="continuationSeparator" w:id="0">
    <w:p w14:paraId="32992CD6" w14:textId="77777777" w:rsidR="00F85C1D" w:rsidRDefault="00F85C1D" w:rsidP="00C0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55F34" w14:textId="77777777" w:rsidR="00FF3585" w:rsidRDefault="00FF3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0475" w14:textId="77777777" w:rsidR="00DB3445" w:rsidRDefault="00DB3445" w:rsidP="00DB3445">
    <w:pPr>
      <w:pStyle w:val="Footer"/>
      <w:jc w:val="center"/>
    </w:pPr>
  </w:p>
  <w:p w14:paraId="710389C0" w14:textId="216198F0" w:rsidR="00DB3445" w:rsidRDefault="00DB3445" w:rsidP="00DB3445">
    <w:pPr>
      <w:pStyle w:val="Footer"/>
      <w:jc w:val="center"/>
    </w:pPr>
    <w:r>
      <w:t xml:space="preserve">Test </w:t>
    </w:r>
    <w:r w:rsidRPr="000D13B1">
      <w:rPr>
        <w:i/>
        <w:iCs/>
        <w:u w:val="single"/>
      </w:rPr>
      <w:t>footer</w:t>
    </w:r>
    <w:r>
      <w:t xml:space="preserve"> centered</w:t>
    </w:r>
  </w:p>
  <w:p w14:paraId="2D336DD0" w14:textId="2477FE03" w:rsidR="00AA0DCE" w:rsidRDefault="00AA0DCE" w:rsidP="00DB3445">
    <w:pPr>
      <w:pStyle w:val="Footer"/>
      <w:jc w:val="center"/>
    </w:pPr>
    <w:r>
      <w:t xml:space="preserve">Footer line 2 with </w:t>
    </w:r>
    <w:hyperlink r:id="rId1" w:history="1">
      <w:r w:rsidRPr="00AA0DCE">
        <w:rPr>
          <w:rStyle w:val="Hyperlink"/>
        </w:rPr>
        <w:t>link</w:t>
      </w:r>
    </w:hyperlink>
    <w:r>
      <w:t xml:space="preserve"> included</w:t>
    </w:r>
  </w:p>
  <w:p w14:paraId="533C2E91" w14:textId="1686F366" w:rsidR="00205B44" w:rsidRDefault="00205B44" w:rsidP="00DB3445">
    <w:pPr>
      <w:pStyle w:val="Foot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2345FB4" wp14:editId="3E485974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4997932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0E6230" w14:textId="74CB37A0" w:rsidR="00205B44" w:rsidRDefault="00205B44" w:rsidP="00205B44">
                          <w:pPr>
                            <w:jc w:val="center"/>
                          </w:pPr>
                          <w:proofErr w:type="spellStart"/>
                          <w:r>
                            <w:t>TextBox</w:t>
                          </w:r>
                          <w:proofErr w:type="spellEnd"/>
                          <w:r>
                            <w:t xml:space="preserve"> in Footer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345FB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<v:textbox style="mso-fit-shape-to-text:t">
                <w:txbxContent>
                  <w:p w14:paraId="3D0E6230" w14:textId="74CB37A0" w:rsidR="00205B44" w:rsidRDefault="00205B44" w:rsidP="00205B44">
                    <w:pPr>
                      <w:jc w:val="center"/>
                    </w:pPr>
                    <w:proofErr w:type="spellStart"/>
                    <w:r>
                      <w:t>TextBox</w:t>
                    </w:r>
                    <w:proofErr w:type="spellEnd"/>
                    <w:r>
                      <w:t xml:space="preserve"> in Footer</w:t>
                    </w:r>
                  </w:p>
                </w:txbxContent>
              </v:textbox>
              <w10:wrap type="square"/>
            </v:shape>
          </w:pict>
        </mc:Fallback>
      </mc:AlternateContent>
    </w:r>
  </w:p>
  <w:sdt>
    <w:sdtPr>
      <w:id w:val="452369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D67B7" w14:textId="358601E5" w:rsidR="00DB3445" w:rsidRDefault="00DB34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82533" w14:textId="545E70E2" w:rsidR="00D33E9D" w:rsidRDefault="00D33E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B16EF" w14:textId="77777777" w:rsidR="00FF3585" w:rsidRDefault="00FF3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FDC4E" w14:textId="77777777" w:rsidR="00F85C1D" w:rsidRDefault="00F85C1D" w:rsidP="00C05404">
      <w:pPr>
        <w:spacing w:after="0" w:line="240" w:lineRule="auto"/>
      </w:pPr>
      <w:r>
        <w:separator/>
      </w:r>
    </w:p>
  </w:footnote>
  <w:footnote w:type="continuationSeparator" w:id="0">
    <w:p w14:paraId="1A60160B" w14:textId="77777777" w:rsidR="00F85C1D" w:rsidRDefault="00F85C1D" w:rsidP="00C05404">
      <w:pPr>
        <w:spacing w:after="0" w:line="240" w:lineRule="auto"/>
      </w:pPr>
      <w:r>
        <w:continuationSeparator/>
      </w:r>
    </w:p>
  </w:footnote>
  <w:footnote w:id="1">
    <w:p w14:paraId="1BB74EA1" w14:textId="77777777" w:rsidR="00C05404" w:rsidRDefault="00C05404" w:rsidP="00C05404">
      <w:pPr>
        <w:pStyle w:val="FootnoteText"/>
      </w:pPr>
      <w:r>
        <w:rPr>
          <w:rStyle w:val="FootnoteReference"/>
        </w:rPr>
        <w:footnoteRef/>
      </w:r>
      <w:r>
        <w:t xml:space="preserve"> Test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C0AF4" w14:textId="77777777" w:rsidR="00FF3585" w:rsidRDefault="00FF3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43BD" w14:textId="77777777" w:rsidR="00D33E9D" w:rsidRDefault="00000000" w:rsidP="00DC3DA3">
    <w:pPr>
      <w:pStyle w:val="Header"/>
      <w:jc w:val="center"/>
      <w:rPr>
        <w:b/>
        <w:bCs/>
      </w:rPr>
    </w:pPr>
    <w:r>
      <w:t xml:space="preserve">TEST </w:t>
    </w:r>
    <w:r w:rsidRPr="000D13B1">
      <w:rPr>
        <w:b/>
        <w:bCs/>
      </w:rPr>
      <w:t>HEADER</w:t>
    </w:r>
  </w:p>
  <w:p w14:paraId="5C99F84F" w14:textId="77B6D9E1" w:rsidR="009F007F" w:rsidRDefault="009F007F" w:rsidP="00DC3DA3">
    <w:pPr>
      <w:pStyle w:val="Header"/>
      <w:jc w:val="center"/>
    </w:pPr>
    <w:r w:rsidRPr="009F007F">
      <w:t>Header line 2</w:t>
    </w:r>
  </w:p>
  <w:p w14:paraId="57D34C30" w14:textId="4EAFFBB0" w:rsidR="00FF3585" w:rsidRPr="009F007F" w:rsidRDefault="00FF3585" w:rsidP="00DC3DA3">
    <w:pPr>
      <w:pStyle w:val="Header"/>
      <w:jc w:val="center"/>
    </w:pPr>
    <w:r>
      <w:rPr>
        <w:noProof/>
        <w14:ligatures w14:val="standardContextual"/>
      </w:rPr>
      <w:drawing>
        <wp:inline distT="0" distB="0" distL="0" distR="0" wp14:anchorId="50576DDF" wp14:editId="1973AC71">
          <wp:extent cx="409262" cy="409262"/>
          <wp:effectExtent l="0" t="0" r="0" b="0"/>
          <wp:docPr id="2064423161" name="Picture 6" descr="A diamond on a scree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423161" name="Picture 6" descr="A diamond on a scree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23672" cy="423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0AD8B" w14:textId="77777777" w:rsidR="00FF3585" w:rsidRDefault="00FF3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F07AFC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2D522B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0ECD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532163"/>
    <w:multiLevelType w:val="hybridMultilevel"/>
    <w:tmpl w:val="20B0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F144C"/>
    <w:multiLevelType w:val="hybridMultilevel"/>
    <w:tmpl w:val="BB1A5050"/>
    <w:lvl w:ilvl="0" w:tplc="B4CC9848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631A3"/>
    <w:multiLevelType w:val="hybridMultilevel"/>
    <w:tmpl w:val="0280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653BA"/>
    <w:multiLevelType w:val="hybridMultilevel"/>
    <w:tmpl w:val="7D0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4323E"/>
    <w:multiLevelType w:val="hybridMultilevel"/>
    <w:tmpl w:val="749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863ED"/>
    <w:multiLevelType w:val="hybridMultilevel"/>
    <w:tmpl w:val="A0904656"/>
    <w:lvl w:ilvl="0" w:tplc="B4CC9848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B3113"/>
    <w:multiLevelType w:val="hybridMultilevel"/>
    <w:tmpl w:val="B628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8619">
    <w:abstractNumId w:val="2"/>
  </w:num>
  <w:num w:numId="2" w16cid:durableId="75370445">
    <w:abstractNumId w:val="0"/>
  </w:num>
  <w:num w:numId="3" w16cid:durableId="911550304">
    <w:abstractNumId w:val="1"/>
  </w:num>
  <w:num w:numId="4" w16cid:durableId="429206563">
    <w:abstractNumId w:val="7"/>
  </w:num>
  <w:num w:numId="5" w16cid:durableId="147090789">
    <w:abstractNumId w:val="3"/>
  </w:num>
  <w:num w:numId="6" w16cid:durableId="1227180303">
    <w:abstractNumId w:val="9"/>
  </w:num>
  <w:num w:numId="7" w16cid:durableId="326979587">
    <w:abstractNumId w:val="6"/>
  </w:num>
  <w:num w:numId="8" w16cid:durableId="504252082">
    <w:abstractNumId w:val="8"/>
  </w:num>
  <w:num w:numId="9" w16cid:durableId="867260990">
    <w:abstractNumId w:val="4"/>
  </w:num>
  <w:num w:numId="10" w16cid:durableId="75760016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rgii Shcherbak">
    <w15:presenceInfo w15:providerId="AD" w15:userId="S::sergii@shcherbak.ai::6c10e075-e05a-49cc-8b0f-9bb905407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4"/>
    <w:rsid w:val="0008342D"/>
    <w:rsid w:val="000D13B1"/>
    <w:rsid w:val="000F0AB7"/>
    <w:rsid w:val="00123C74"/>
    <w:rsid w:val="00125A0B"/>
    <w:rsid w:val="00140FE3"/>
    <w:rsid w:val="00173726"/>
    <w:rsid w:val="00176DD0"/>
    <w:rsid w:val="001A3C96"/>
    <w:rsid w:val="00205B44"/>
    <w:rsid w:val="00247FB4"/>
    <w:rsid w:val="002510D1"/>
    <w:rsid w:val="00275ECA"/>
    <w:rsid w:val="002C7764"/>
    <w:rsid w:val="003237F7"/>
    <w:rsid w:val="00351C7C"/>
    <w:rsid w:val="004318AC"/>
    <w:rsid w:val="004A3791"/>
    <w:rsid w:val="005E277D"/>
    <w:rsid w:val="00602BBE"/>
    <w:rsid w:val="0061258D"/>
    <w:rsid w:val="007060CD"/>
    <w:rsid w:val="00734C6D"/>
    <w:rsid w:val="0079067B"/>
    <w:rsid w:val="00890640"/>
    <w:rsid w:val="009A5835"/>
    <w:rsid w:val="009D11D1"/>
    <w:rsid w:val="009D4BFB"/>
    <w:rsid w:val="009F007F"/>
    <w:rsid w:val="009F3713"/>
    <w:rsid w:val="009F5C6C"/>
    <w:rsid w:val="00A21547"/>
    <w:rsid w:val="00A66120"/>
    <w:rsid w:val="00A93450"/>
    <w:rsid w:val="00AA0DCE"/>
    <w:rsid w:val="00AB307F"/>
    <w:rsid w:val="00B739A3"/>
    <w:rsid w:val="00B963FF"/>
    <w:rsid w:val="00BE5DB2"/>
    <w:rsid w:val="00BF2D68"/>
    <w:rsid w:val="00C05404"/>
    <w:rsid w:val="00C16EF2"/>
    <w:rsid w:val="00C35C94"/>
    <w:rsid w:val="00C361D5"/>
    <w:rsid w:val="00CF5707"/>
    <w:rsid w:val="00D10538"/>
    <w:rsid w:val="00D276A3"/>
    <w:rsid w:val="00D30A51"/>
    <w:rsid w:val="00D33E9D"/>
    <w:rsid w:val="00DA65D8"/>
    <w:rsid w:val="00DB3445"/>
    <w:rsid w:val="00F32FE4"/>
    <w:rsid w:val="00F85C1D"/>
    <w:rsid w:val="00FD72F1"/>
    <w:rsid w:val="00F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D25D6"/>
  <w15:chartTrackingRefBased/>
  <w15:docId w15:val="{FA2343C7-9B56-4077-A80D-3105226B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0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0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404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404"/>
    <w:rPr>
      <w:rFonts w:eastAsiaTheme="minorEastAsia"/>
      <w:kern w:val="0"/>
      <w:sz w:val="22"/>
      <w:szCs w:val="22"/>
      <w14:ligatures w14:val="none"/>
    </w:rPr>
  </w:style>
  <w:style w:type="paragraph" w:styleId="ListBullet">
    <w:name w:val="List Bullet"/>
    <w:basedOn w:val="Normal"/>
    <w:uiPriority w:val="99"/>
    <w:unhideWhenUsed/>
    <w:rsid w:val="00C0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C05404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05404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C0540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404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5404"/>
    <w:rPr>
      <w:rFonts w:eastAsiaTheme="minorEastAsia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0540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5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5404"/>
    <w:rPr>
      <w:rFonts w:eastAsiaTheme="minorEastAsia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D11D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1D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72F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AB7"/>
    <w:rPr>
      <w:rFonts w:eastAsiaTheme="minorEastAsia"/>
      <w:b/>
      <w:bCs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51C7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51C7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51C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C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13" Type="http://schemas.microsoft.com/office/2018/08/relationships/commentsExtensible" Target="commentsExtensible.xml"/><Relationship Id="rId18" Type="http://schemas.openxmlformats.org/officeDocument/2006/relationships/image" Target="media/image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example.com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example.com" TargetMode="Externa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example.com" TargetMode="External"/><Relationship Id="rId23" Type="http://schemas.openxmlformats.org/officeDocument/2006/relationships/footer" Target="footer2.xml"/><Relationship Id="rId28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example.com" TargetMode="External"/><Relationship Id="rId14" Type="http://schemas.openxmlformats.org/officeDocument/2006/relationships/hyperlink" Target="https://example.com" TargetMode="Externa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xampl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02-4525-B8BC-8D4129542C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02-4525-B8BC-8D4129542CE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02-4525-B8BC-8D4129542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049872"/>
        <c:axId val="770048432"/>
      </c:barChart>
      <c:catAx>
        <c:axId val="77004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48432"/>
        <c:crosses val="autoZero"/>
        <c:auto val="1"/>
        <c:lblAlgn val="ctr"/>
        <c:lblOffset val="100"/>
        <c:noMultiLvlLbl val="0"/>
      </c:catAx>
      <c:valAx>
        <c:axId val="77004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004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6F1F9A89304CEC99C0BF20A98B8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868ED-972E-43ED-B552-0E2A1779C775}"/>
      </w:docPartPr>
      <w:docPartBody>
        <w:p w:rsidR="00F979AD" w:rsidRDefault="006131C7" w:rsidP="006131C7">
          <w:pPr>
            <w:pStyle w:val="786F1F9A89304CEC99C0BF20A98B8A07"/>
          </w:pPr>
          <w:r w:rsidRPr="007138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243CA9D9C47478EA0E30B23AB94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72BE-45CA-4EA2-A0FF-94FA1EB78FAE}"/>
      </w:docPartPr>
      <w:docPartBody>
        <w:p w:rsidR="00F979AD" w:rsidRDefault="006131C7" w:rsidP="006131C7">
          <w:pPr>
            <w:pStyle w:val="5243CA9D9C47478EA0E30B23AB947F62"/>
          </w:pPr>
          <w:r w:rsidRPr="0071380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C7"/>
    <w:rsid w:val="001F06ED"/>
    <w:rsid w:val="002A1DA1"/>
    <w:rsid w:val="004E70C8"/>
    <w:rsid w:val="006131C7"/>
    <w:rsid w:val="00817DEB"/>
    <w:rsid w:val="008801EB"/>
    <w:rsid w:val="00890640"/>
    <w:rsid w:val="009A5835"/>
    <w:rsid w:val="00A27395"/>
    <w:rsid w:val="00B739A3"/>
    <w:rsid w:val="00B963FF"/>
    <w:rsid w:val="00C361D5"/>
    <w:rsid w:val="00D30A51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1C7"/>
    <w:rPr>
      <w:color w:val="666666"/>
    </w:rPr>
  </w:style>
  <w:style w:type="paragraph" w:customStyle="1" w:styleId="786F1F9A89304CEC99C0BF20A98B8A07">
    <w:name w:val="786F1F9A89304CEC99C0BF20A98B8A07"/>
    <w:rsid w:val="006131C7"/>
  </w:style>
  <w:style w:type="paragraph" w:customStyle="1" w:styleId="5243CA9D9C47478EA0E30B23AB947F62">
    <w:name w:val="5243CA9D9C47478EA0E30B23AB947F62"/>
    <w:rsid w:val="00613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5C22-B3F2-4267-AC78-07458A63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10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Shcherbak</dc:creator>
  <cp:keywords/>
  <dc:description/>
  <cp:lastModifiedBy>Sergii Shcherbak</cp:lastModifiedBy>
  <cp:revision>42</cp:revision>
  <dcterms:created xsi:type="dcterms:W3CDTF">2025-04-20T20:20:00Z</dcterms:created>
  <dcterms:modified xsi:type="dcterms:W3CDTF">2025-06-11T11:00:00Z</dcterms:modified>
</cp:coreProperties>
</file>